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CECB0" w14:textId="5053F6F3" w:rsidR="003B2BF2" w:rsidRDefault="003B2BF2" w:rsidP="003B2BF2">
      <w:pPr>
        <w:pStyle w:val="1"/>
      </w:pPr>
      <w:r>
        <w:rPr>
          <w:rFonts w:hint="eastAsia"/>
        </w:rPr>
        <w:t>关于志愿者服务板块的服务说明</w:t>
      </w:r>
    </w:p>
    <w:p w14:paraId="4035AE68" w14:textId="4AA506D8" w:rsidR="003B2BF2" w:rsidRDefault="003B2BF2" w:rsidP="003B2BF2">
      <w:pPr>
        <w:pStyle w:val="2"/>
        <w:numPr>
          <w:ilvl w:val="0"/>
          <w:numId w:val="1"/>
        </w:numPr>
      </w:pPr>
      <w:r>
        <w:rPr>
          <w:rFonts w:hint="eastAsia"/>
        </w:rPr>
        <w:t>板块概述</w:t>
      </w:r>
    </w:p>
    <w:p w14:paraId="1B90B97A" w14:textId="506178C0" w:rsidR="003B2BF2" w:rsidRDefault="003B2BF2" w:rsidP="003B2BF2">
      <w:pPr>
        <w:ind w:firstLine="360"/>
      </w:pPr>
      <w:r>
        <w:rPr>
          <w:rFonts w:hint="eastAsia"/>
        </w:rPr>
        <w:t>志愿者在本项目中，经过相关简短培训过后，对居家的老人群众进行志愿服务，性质上来说属于非专业性服务，在本项目养老服务分级划分中属于较低等级的专业性服务，从而与专业护工的服务形成高低搭配和互补。另外志愿者的累计志愿服务可以转化为时间银行里的时间存款，</w:t>
      </w:r>
      <w:commentRangeStart w:id="0"/>
      <w:commentRangeStart w:id="1"/>
      <w:commentRangeStart w:id="2"/>
      <w:r>
        <w:rPr>
          <w:rFonts w:hint="eastAsia"/>
        </w:rPr>
        <w:t>从而在志愿者年老时兑换免费的服务</w:t>
      </w:r>
      <w:commentRangeEnd w:id="0"/>
      <w:r w:rsidR="00F26DD5">
        <w:rPr>
          <w:rStyle w:val="a4"/>
        </w:rPr>
        <w:commentReference w:id="0"/>
      </w:r>
      <w:commentRangeEnd w:id="1"/>
      <w:r w:rsidR="006E028A">
        <w:rPr>
          <w:rStyle w:val="a4"/>
        </w:rPr>
        <w:commentReference w:id="1"/>
      </w:r>
      <w:commentRangeEnd w:id="2"/>
      <w:r w:rsidR="00E05205">
        <w:rPr>
          <w:rStyle w:val="a4"/>
        </w:rPr>
        <w:commentReference w:id="2"/>
      </w:r>
      <w:r>
        <w:rPr>
          <w:rFonts w:hint="eastAsia"/>
        </w:rPr>
        <w:t>。</w:t>
      </w:r>
      <w:r w:rsidR="006A43D7">
        <w:rPr>
          <w:rFonts w:hint="eastAsia"/>
        </w:rPr>
        <w:t>处于验证本项目的可行性，我们做了几个简短的小调查。</w:t>
      </w:r>
    </w:p>
    <w:p w14:paraId="72A6DAFA" w14:textId="46624992" w:rsidR="00E64104" w:rsidRDefault="00E64104" w:rsidP="00E641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41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56D7EF" wp14:editId="68A005AD">
            <wp:extent cx="5219000" cy="249555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73" cy="252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D4E7D" w14:textId="3FEA5BCB" w:rsidR="006A43D7" w:rsidRDefault="006A43D7" w:rsidP="006A43D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调查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：当你老后，你是否愿意接受志愿服务呢？</w:t>
      </w:r>
    </w:p>
    <w:p w14:paraId="1CD0599C" w14:textId="3F280544" w:rsidR="006A43D7" w:rsidRPr="006A43D7" w:rsidRDefault="006A43D7" w:rsidP="006A43D7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调查里的第一个问题既是针对大众对志愿服务的可接受性，从调查结果看，有84.21%的人愿意在成为老人后接受志愿服务。</w:t>
      </w:r>
    </w:p>
    <w:p w14:paraId="59207A72" w14:textId="122AE824" w:rsidR="00E64104" w:rsidRPr="00E64104" w:rsidRDefault="00E64104" w:rsidP="00E641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41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EBFB9C" wp14:editId="1CB8AC47">
            <wp:extent cx="5274310" cy="1809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8525" w14:textId="30EE7A7B" w:rsidR="00E64104" w:rsidRDefault="006A43D7" w:rsidP="006A43D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调查二：你信任志愿者嘛？</w:t>
      </w:r>
    </w:p>
    <w:p w14:paraId="47DD7BA7" w14:textId="6CB461D0" w:rsidR="00475F2D" w:rsidRDefault="00475F2D" w:rsidP="006A43D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8194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E50C411" wp14:editId="30634E02">
            <wp:extent cx="5274310" cy="1252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6684" w14:textId="1940CE37" w:rsidR="00475F2D" w:rsidRDefault="00475F2D" w:rsidP="006A43D7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调查三：你老了后，会喜欢和年轻人一起嘛？</w:t>
      </w:r>
    </w:p>
    <w:p w14:paraId="04F5259D" w14:textId="06FF4F74" w:rsidR="006A43D7" w:rsidRPr="00E64104" w:rsidRDefault="006A43D7" w:rsidP="006A43D7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进行的第二个调查是调研大家对于志愿者的信任程度，从图中来看，完全不信任陌生人的只有7.89%，近六成的人表示对志愿者充分信任，还有一些因为对志愿者能力存疑而持保守态度，</w:t>
      </w:r>
      <w:r w:rsidR="005A088C">
        <w:rPr>
          <w:rFonts w:ascii="宋体" w:eastAsia="宋体" w:hAnsi="宋体" w:cs="宋体" w:hint="eastAsia"/>
          <w:kern w:val="0"/>
          <w:sz w:val="24"/>
          <w:szCs w:val="24"/>
        </w:rPr>
        <w:t>所以应当在志愿者上岗之前，对其进行相关方面培训，简化其服务内容，使大家相信志愿者相关能力。</w:t>
      </w:r>
      <w:r w:rsidR="00475F2D">
        <w:rPr>
          <w:rFonts w:ascii="宋体" w:eastAsia="宋体" w:hAnsi="宋体" w:cs="宋体" w:hint="eastAsia"/>
          <w:kern w:val="0"/>
          <w:sz w:val="24"/>
          <w:szCs w:val="24"/>
        </w:rPr>
        <w:t>第三个调查则是验证老人们的精神需求，以及对我们潜在的最大志愿者群里——青年学生的接受程度，从调查结果来看，大部分人乐于和年轻人在一起，当然，也需要和同龄人的交流，故而我们</w:t>
      </w:r>
      <w:r w:rsidR="0058263D">
        <w:rPr>
          <w:rFonts w:ascii="宋体" w:eastAsia="宋体" w:hAnsi="宋体" w:cs="宋体" w:hint="eastAsia"/>
          <w:kern w:val="0"/>
          <w:sz w:val="24"/>
          <w:szCs w:val="24"/>
        </w:rPr>
        <w:t>需要为老年人们提供其同年龄段的社交服务。</w:t>
      </w:r>
    </w:p>
    <w:p w14:paraId="0B9252E2" w14:textId="79219777" w:rsidR="003B2BF2" w:rsidRDefault="003B2BF2" w:rsidP="003B2BF2">
      <w:pPr>
        <w:pStyle w:val="2"/>
        <w:numPr>
          <w:ilvl w:val="0"/>
          <w:numId w:val="1"/>
        </w:numPr>
      </w:pPr>
      <w:r>
        <w:rPr>
          <w:rFonts w:hint="eastAsia"/>
        </w:rPr>
        <w:t>正文部分</w:t>
      </w:r>
    </w:p>
    <w:p w14:paraId="6C75CA36" w14:textId="2627A774" w:rsidR="003B2BF2" w:rsidRDefault="003B2BF2" w:rsidP="003B2BF2">
      <w:pPr>
        <w:pStyle w:val="3"/>
        <w:numPr>
          <w:ilvl w:val="0"/>
          <w:numId w:val="2"/>
        </w:numPr>
      </w:pPr>
      <w:r>
        <w:rPr>
          <w:rFonts w:hint="eastAsia"/>
        </w:rPr>
        <w:t>从事任务概述</w:t>
      </w:r>
    </w:p>
    <w:p w14:paraId="5A4FC855" w14:textId="301E2057" w:rsidR="003B2BF2" w:rsidRDefault="00703334" w:rsidP="003B2BF2">
      <w:pPr>
        <w:ind w:firstLine="420"/>
      </w:pPr>
      <w:r>
        <w:rPr>
          <w:rFonts w:hint="eastAsia"/>
        </w:rPr>
        <w:t>志愿者作为年龄不一、职业不同、来源广泛的群体，存在大部分人缺少专业护理、养老知识的情况，即使志愿者在接受简单培训后，也不应该从事</w:t>
      </w:r>
      <w:del w:id="3" w:author="黄 承靖" w:date="2020-04-12T18:53:00Z">
        <w:r w:rsidDel="00EC125B">
          <w:rPr>
            <w:rFonts w:hint="eastAsia"/>
          </w:rPr>
          <w:delText>所需</w:delText>
        </w:r>
      </w:del>
      <w:r>
        <w:rPr>
          <w:rFonts w:hint="eastAsia"/>
        </w:rPr>
        <w:t>专业性</w:t>
      </w:r>
      <w:del w:id="4" w:author="黄 承靖" w:date="2020-04-12T18:53:00Z">
        <w:r w:rsidDel="00EC125B">
          <w:rPr>
            <w:rFonts w:hint="eastAsia"/>
          </w:rPr>
          <w:delText>知识</w:delText>
        </w:r>
      </w:del>
      <w:r>
        <w:rPr>
          <w:rFonts w:hint="eastAsia"/>
        </w:rPr>
        <w:t>较高的服务。具体而言，志愿者服务也分为三级。</w:t>
      </w:r>
    </w:p>
    <w:p w14:paraId="4CF7468C" w14:textId="6A5497CC" w:rsidR="00703334" w:rsidRDefault="00703334" w:rsidP="003B2BF2">
      <w:pPr>
        <w:ind w:firstLine="420"/>
      </w:pPr>
      <w:r>
        <w:rPr>
          <w:rFonts w:hint="eastAsia"/>
        </w:rPr>
        <w:t>第一级是最简单的服务，</w:t>
      </w:r>
      <w:r w:rsidR="00982FFB">
        <w:rPr>
          <w:rFonts w:hint="eastAsia"/>
        </w:rPr>
        <w:t>主要由</w:t>
      </w:r>
      <w:r>
        <w:rPr>
          <w:rFonts w:hint="eastAsia"/>
        </w:rPr>
        <w:t>无特长无技能的志愿者</w:t>
      </w:r>
      <w:r w:rsidR="00982FFB">
        <w:rPr>
          <w:rFonts w:hint="eastAsia"/>
        </w:rPr>
        <w:t>提供。诸如清洁房屋、搬运物品、陪伴聊天、读书念报等基础类服务，无需太多专业化知识，由无明显特长/技能的志愿者提供。</w:t>
      </w:r>
    </w:p>
    <w:p w14:paraId="4A505256" w14:textId="5D6A3905" w:rsidR="00982FFB" w:rsidRDefault="00982FFB" w:rsidP="003B2BF2">
      <w:pPr>
        <w:ind w:firstLine="420"/>
      </w:pPr>
      <w:r>
        <w:rPr>
          <w:rFonts w:hint="eastAsia"/>
        </w:rPr>
        <w:t>第二级服务需要一定的技能，例如话剧戏剧表演、棋子对弈、部分温和性体育运动的陪伴、乐器演奏等需要志愿者具有一定特长和技能的服务。</w:t>
      </w:r>
    </w:p>
    <w:p w14:paraId="4F1A650F" w14:textId="1C3D8E00" w:rsidR="00982FFB" w:rsidRDefault="00982FFB" w:rsidP="003B2BF2">
      <w:pPr>
        <w:ind w:firstLine="420"/>
      </w:pPr>
      <w:r>
        <w:rPr>
          <w:rFonts w:hint="eastAsia"/>
        </w:rPr>
        <w:t>第三级服务需要部分专业化技能，诸如专业营养餐调制（需要认证）、身体护理</w:t>
      </w:r>
      <w:r w:rsidR="00E64104">
        <w:rPr>
          <w:rFonts w:hint="eastAsia"/>
        </w:rPr>
        <w:t>、理发、电子设备维修、义诊</w:t>
      </w:r>
      <w:r>
        <w:rPr>
          <w:rFonts w:hint="eastAsia"/>
        </w:rPr>
        <w:t>等专业性较强的服务，须出示相关专业证书进行证明或由专业化护工认证方可。</w:t>
      </w:r>
    </w:p>
    <w:p w14:paraId="05D656D9" w14:textId="1CDCC3A9" w:rsidR="00982FFB" w:rsidRDefault="00982FFB" w:rsidP="003B2BF2">
      <w:pPr>
        <w:ind w:firstLine="420"/>
      </w:pPr>
      <w:r>
        <w:rPr>
          <w:rFonts w:hint="eastAsia"/>
        </w:rPr>
        <w:t>志愿者服务的地点通常分为两种类型，一种是在居家养老的老人家里，另外一种是在本项目与保险公司合作所搭建的老年人活动中心进行</w:t>
      </w:r>
      <w:r w:rsidR="00F26DD5">
        <w:rPr>
          <w:rFonts w:hint="eastAsia"/>
        </w:rPr>
        <w:t>，具体实现方式</w:t>
      </w:r>
      <w:commentRangeStart w:id="5"/>
      <w:r w:rsidR="00F26DD5">
        <w:rPr>
          <w:rFonts w:hint="eastAsia"/>
        </w:rPr>
        <w:t>后文会讲</w:t>
      </w:r>
      <w:commentRangeEnd w:id="5"/>
      <w:r w:rsidR="003327A3">
        <w:rPr>
          <w:rStyle w:val="a4"/>
        </w:rPr>
        <w:commentReference w:id="5"/>
      </w:r>
      <w:r w:rsidR="00F26DD5">
        <w:rPr>
          <w:rFonts w:hint="eastAsia"/>
        </w:rPr>
        <w:t>到。</w:t>
      </w:r>
    </w:p>
    <w:p w14:paraId="5C4AE3F0" w14:textId="40175B35" w:rsidR="00F26DD5" w:rsidRDefault="00F26DD5" w:rsidP="00F26DD5"/>
    <w:p w14:paraId="15318D7C" w14:textId="75E2AC9A" w:rsidR="00F26DD5" w:rsidRDefault="00F26DD5" w:rsidP="00F26DD5">
      <w:pPr>
        <w:pStyle w:val="3"/>
        <w:numPr>
          <w:ilvl w:val="0"/>
          <w:numId w:val="2"/>
        </w:numPr>
      </w:pPr>
      <w:r>
        <w:rPr>
          <w:rFonts w:hint="eastAsia"/>
        </w:rPr>
        <w:t>志愿者招募和培训事宜</w:t>
      </w:r>
    </w:p>
    <w:p w14:paraId="14048C54" w14:textId="4C4DFB0A" w:rsidR="00F26DD5" w:rsidRDefault="00F26DD5" w:rsidP="00F26DD5">
      <w:pPr>
        <w:pStyle w:val="4"/>
      </w:pPr>
      <w:r>
        <w:rPr>
          <w:rFonts w:hint="eastAsia"/>
        </w:rPr>
        <w:t>志愿者</w:t>
      </w:r>
      <w:commentRangeStart w:id="6"/>
      <w:commentRangeStart w:id="7"/>
      <w:r>
        <w:rPr>
          <w:rFonts w:hint="eastAsia"/>
        </w:rPr>
        <w:t>招募</w:t>
      </w:r>
      <w:commentRangeEnd w:id="6"/>
      <w:r w:rsidR="00C00327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6"/>
      </w:r>
      <w:commentRangeEnd w:id="7"/>
      <w:r w:rsidR="00E05205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7"/>
      </w:r>
      <w:r>
        <w:rPr>
          <w:rFonts w:hint="eastAsia"/>
        </w:rPr>
        <w:t>：</w:t>
      </w:r>
    </w:p>
    <w:p w14:paraId="4F5B3111" w14:textId="77777777" w:rsidR="005670BA" w:rsidRDefault="00F26DD5" w:rsidP="00F26DD5">
      <w:r>
        <w:tab/>
      </w:r>
      <w:r>
        <w:rPr>
          <w:rFonts w:hint="eastAsia"/>
        </w:rPr>
        <w:t>本项目的志愿者招募系统秉承双向选择原则。具体而言，从受服务方来看，有两种接受服务的方式</w:t>
      </w:r>
      <w:r w:rsidR="005670BA">
        <w:rPr>
          <w:rFonts w:hint="eastAsia"/>
        </w:rPr>
        <w:t>：</w:t>
      </w:r>
    </w:p>
    <w:p w14:paraId="66A494D5" w14:textId="78764080" w:rsidR="00F26DD5" w:rsidRDefault="00F26DD5" w:rsidP="005670BA">
      <w:pPr>
        <w:ind w:firstLine="420"/>
      </w:pPr>
      <w:r>
        <w:rPr>
          <w:rFonts w:hint="eastAsia"/>
        </w:rPr>
        <w:lastRenderedPageBreak/>
        <w:t>一是经由本公司的web发出招募公告，经由志愿者自行报名，且志愿者报名时应提供擅长服务方向和</w:t>
      </w:r>
      <w:commentRangeStart w:id="8"/>
      <w:r>
        <w:rPr>
          <w:rFonts w:hint="eastAsia"/>
        </w:rPr>
        <w:t>相关服务经历</w:t>
      </w:r>
      <w:commentRangeEnd w:id="8"/>
      <w:r>
        <w:rPr>
          <w:rStyle w:val="a4"/>
        </w:rPr>
        <w:commentReference w:id="8"/>
      </w:r>
      <w:commentRangeStart w:id="9"/>
      <w:r w:rsidR="005670BA">
        <w:rPr>
          <w:rFonts w:hint="eastAsia"/>
        </w:rPr>
        <w:t>。再经由老人选择，约定</w:t>
      </w:r>
      <w:proofErr w:type="gramStart"/>
      <w:r w:rsidR="005670BA">
        <w:rPr>
          <w:rFonts w:hint="eastAsia"/>
        </w:rPr>
        <w:t>好事件</w:t>
      </w:r>
      <w:proofErr w:type="gramEnd"/>
      <w:r w:rsidR="005670BA">
        <w:rPr>
          <w:rFonts w:hint="eastAsia"/>
        </w:rPr>
        <w:t>后由本公司进行培训后即可开展志愿服务。</w:t>
      </w:r>
      <w:commentRangeEnd w:id="9"/>
      <w:r w:rsidR="005670BA">
        <w:rPr>
          <w:rStyle w:val="a4"/>
        </w:rPr>
        <w:commentReference w:id="9"/>
      </w:r>
    </w:p>
    <w:p w14:paraId="72BE8CC0" w14:textId="03AB32F2" w:rsidR="00E05205" w:rsidRDefault="005670BA" w:rsidP="00E05205">
      <w:pPr>
        <w:ind w:firstLine="420"/>
      </w:pPr>
      <w:r>
        <w:rPr>
          <w:rFonts w:hint="eastAsia"/>
        </w:rPr>
        <w:t>二是由本公司定时定期组织志愿者进行服务，被服务方可在本项目组开出的志愿者服务名单中进行挑选（会提供志愿者服务经历和以前</w:t>
      </w:r>
      <w:commentRangeStart w:id="10"/>
      <w:commentRangeStart w:id="11"/>
      <w:r>
        <w:rPr>
          <w:rFonts w:hint="eastAsia"/>
        </w:rPr>
        <w:t>服务平均评分</w:t>
      </w:r>
      <w:commentRangeEnd w:id="10"/>
      <w:r>
        <w:rPr>
          <w:rStyle w:val="a4"/>
        </w:rPr>
        <w:commentReference w:id="10"/>
      </w:r>
      <w:commentRangeEnd w:id="11"/>
      <w:r w:rsidR="009B149F">
        <w:rPr>
          <w:rStyle w:val="a4"/>
        </w:rPr>
        <w:commentReference w:id="11"/>
      </w:r>
      <w:r>
        <w:rPr>
          <w:rFonts w:hint="eastAsia"/>
        </w:rPr>
        <w:t>）。</w:t>
      </w:r>
    </w:p>
    <w:p w14:paraId="7258CC95" w14:textId="601EF3CF" w:rsidR="005670BA" w:rsidRDefault="005670BA" w:rsidP="005670BA">
      <w:pPr>
        <w:ind w:firstLine="420"/>
        <w:rPr>
          <w:color w:val="000000" w:themeColor="text1"/>
        </w:rPr>
      </w:pPr>
      <w:r>
        <w:rPr>
          <w:rFonts w:hint="eastAsia"/>
        </w:rPr>
        <w:t>志愿者招募，应当同高校青协、各地团委、</w:t>
      </w:r>
      <w:proofErr w:type="gramStart"/>
      <w:r>
        <w:rPr>
          <w:rFonts w:hint="eastAsia"/>
        </w:rPr>
        <w:t>青协广泛</w:t>
      </w:r>
      <w:proofErr w:type="gramEnd"/>
      <w:r>
        <w:rPr>
          <w:rFonts w:hint="eastAsia"/>
        </w:rPr>
        <w:t>合作，同时开出志愿者</w:t>
      </w:r>
      <w:r w:rsidR="00ED2F53">
        <w:rPr>
          <w:rFonts w:hint="eastAsia"/>
        </w:rPr>
        <w:t>证明，</w:t>
      </w:r>
      <w:r w:rsidR="00ED2F53" w:rsidRPr="0058263D">
        <w:rPr>
          <w:rFonts w:hint="eastAsia"/>
          <w:color w:val="000000" w:themeColor="text1"/>
        </w:rPr>
        <w:t>待知名度高后，应当提高</w:t>
      </w:r>
      <w:proofErr w:type="gramStart"/>
      <w:r w:rsidR="00ED2F53" w:rsidRPr="0058263D">
        <w:rPr>
          <w:rFonts w:hint="eastAsia"/>
          <w:color w:val="000000" w:themeColor="text1"/>
        </w:rPr>
        <w:t>我项目</w:t>
      </w:r>
      <w:proofErr w:type="gramEnd"/>
      <w:r w:rsidR="00ED2F53" w:rsidRPr="0058263D">
        <w:rPr>
          <w:rFonts w:hint="eastAsia"/>
          <w:color w:val="000000" w:themeColor="text1"/>
        </w:rPr>
        <w:t>组的</w:t>
      </w:r>
      <w:r w:rsidR="00ED2F53" w:rsidRPr="0058263D">
        <w:rPr>
          <w:rFonts w:hint="eastAsia"/>
          <w:color w:val="FFFF00"/>
        </w:rPr>
        <w:t>志愿者证明</w:t>
      </w:r>
      <w:r w:rsidR="00ED2F53" w:rsidRPr="0058263D">
        <w:rPr>
          <w:rFonts w:hint="eastAsia"/>
          <w:color w:val="000000" w:themeColor="text1"/>
        </w:rPr>
        <w:t>认可度。</w:t>
      </w:r>
      <w:r w:rsidR="0058263D">
        <w:rPr>
          <w:rFonts w:hint="eastAsia"/>
          <w:color w:val="000000" w:themeColor="text1"/>
        </w:rPr>
        <w:t>使我们开出的志愿者证明以及志愿者能力认证打到足够的接受程度，便于志愿者对其加以利用，同时吸引更多志愿者。</w:t>
      </w:r>
    </w:p>
    <w:p w14:paraId="1E7C41C4" w14:textId="7F8813FB" w:rsidR="0046347C" w:rsidRDefault="0046347C" w:rsidP="0046347C">
      <w:pPr>
        <w:pStyle w:val="4"/>
      </w:pPr>
      <w:r>
        <w:rPr>
          <w:rFonts w:hint="eastAsia"/>
        </w:rPr>
        <w:t>志愿者筛选</w:t>
      </w:r>
    </w:p>
    <w:p w14:paraId="22737241" w14:textId="1E19B915" w:rsidR="0046347C" w:rsidRPr="0046347C" w:rsidRDefault="0046347C" w:rsidP="0046347C">
      <w:pPr>
        <w:rPr>
          <w:rFonts w:hint="eastAsia"/>
        </w:rPr>
      </w:pPr>
      <w:r>
        <w:tab/>
      </w:r>
      <w:r>
        <w:rPr>
          <w:rFonts w:hint="eastAsia"/>
        </w:rPr>
        <w:t>原则上来说，不淘汰志愿者，只会对其在能力和方向上进行划分。</w:t>
      </w:r>
    </w:p>
    <w:p w14:paraId="6FE5A366" w14:textId="1095A206" w:rsidR="005670BA" w:rsidRDefault="005670BA" w:rsidP="005670BA">
      <w:pPr>
        <w:pStyle w:val="4"/>
      </w:pPr>
      <w:r>
        <w:rPr>
          <w:rFonts w:hint="eastAsia"/>
        </w:rPr>
        <w:t>志愿者</w:t>
      </w:r>
      <w:commentRangeStart w:id="12"/>
      <w:r>
        <w:rPr>
          <w:rFonts w:hint="eastAsia"/>
        </w:rPr>
        <w:t>培训</w:t>
      </w:r>
      <w:commentRangeEnd w:id="12"/>
      <w:r w:rsidR="00C77840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12"/>
      </w:r>
    </w:p>
    <w:p w14:paraId="57757FCB" w14:textId="5916EBDD" w:rsidR="00ED2F53" w:rsidRDefault="00ED2F53" w:rsidP="00ED2F53">
      <w:r>
        <w:tab/>
      </w:r>
      <w:r>
        <w:rPr>
          <w:rFonts w:hint="eastAsia"/>
        </w:rPr>
        <w:t>志愿者的培训，因为志愿者的定位是</w:t>
      </w:r>
      <w:del w:id="13" w:author="黄 承靖" w:date="2020-04-12T19:06:00Z">
        <w:r w:rsidDel="009B149F">
          <w:rPr>
            <w:rFonts w:hint="eastAsia"/>
          </w:rPr>
          <w:delText>低级</w:delText>
        </w:r>
      </w:del>
      <w:ins w:id="14" w:author="黄 承靖" w:date="2020-04-12T19:06:00Z">
        <w:r w:rsidR="009B149F">
          <w:rPr>
            <w:rFonts w:hint="eastAsia"/>
          </w:rPr>
          <w:t>简单</w:t>
        </w:r>
      </w:ins>
      <w:r>
        <w:rPr>
          <w:rFonts w:hint="eastAsia"/>
        </w:rPr>
        <w:t>服务提供者。所以培训倾向于注意事项告知而</w:t>
      </w:r>
      <w:r w:rsidR="0058263D">
        <w:rPr>
          <w:rFonts w:hint="eastAsia"/>
        </w:rPr>
        <w:t>非</w:t>
      </w:r>
      <w:r>
        <w:rPr>
          <w:rFonts w:hint="eastAsia"/>
        </w:rPr>
        <w:t>技能培训，在培训时，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组的管理人员会告知志愿者相关服务对象的注意事项，</w:t>
      </w:r>
      <w:proofErr w:type="gramStart"/>
      <w:r w:rsidR="0058263D">
        <w:rPr>
          <w:rFonts w:hint="eastAsia"/>
        </w:rPr>
        <w:t>此注意</w:t>
      </w:r>
      <w:proofErr w:type="gramEnd"/>
      <w:r w:rsidR="0058263D">
        <w:rPr>
          <w:rFonts w:hint="eastAsia"/>
        </w:rPr>
        <w:t>事项的告知应当征求老人的同意，应当添加于</w:t>
      </w:r>
      <w:r w:rsidR="0058263D" w:rsidRPr="0058263D">
        <w:rPr>
          <w:rFonts w:hint="eastAsia"/>
          <w:color w:val="FFFF00"/>
        </w:rPr>
        <w:t>志愿服务协议</w:t>
      </w:r>
      <w:r w:rsidR="0058263D">
        <w:rPr>
          <w:rFonts w:hint="eastAsia"/>
        </w:rPr>
        <w:t>中。</w:t>
      </w:r>
      <w:proofErr w:type="gramStart"/>
      <w:r>
        <w:rPr>
          <w:rFonts w:hint="eastAsia"/>
        </w:rPr>
        <w:t>此注意</w:t>
      </w:r>
      <w:proofErr w:type="gramEnd"/>
      <w:r>
        <w:rPr>
          <w:rFonts w:hint="eastAsia"/>
        </w:rPr>
        <w:t>事项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可由我司专业护工提供服务时加以记录，二应由被服务方老人主动告知注意事项</w:t>
      </w:r>
      <w:r w:rsidR="0058263D">
        <w:rPr>
          <w:rFonts w:hint="eastAsia"/>
        </w:rPr>
        <w:t>，三则是通过医疗数据等获取。</w:t>
      </w:r>
    </w:p>
    <w:p w14:paraId="5F636343" w14:textId="353EB2C1" w:rsidR="0058263D" w:rsidRDefault="0058263D" w:rsidP="00ED2F53">
      <w:pPr>
        <w:rPr>
          <w:rFonts w:hint="eastAsia"/>
        </w:rPr>
      </w:pPr>
      <w:r>
        <w:tab/>
      </w:r>
      <w:r>
        <w:rPr>
          <w:rFonts w:hint="eastAsia"/>
        </w:rPr>
        <w:t>如果需要部分事物能力培训，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组人员应当抽调1-2名护工（具体取决于一次志愿服务的志愿者参与人数）来加以培训，并且可以按照固定频率举行相关护理知识培训，并且注意与相关高校相关专业的合作。</w:t>
      </w:r>
    </w:p>
    <w:p w14:paraId="7FB4D08A" w14:textId="3BC3B693" w:rsidR="005D70A3" w:rsidRDefault="005D70A3" w:rsidP="005D70A3">
      <w:pPr>
        <w:pStyle w:val="3"/>
        <w:numPr>
          <w:ilvl w:val="0"/>
          <w:numId w:val="2"/>
        </w:numPr>
      </w:pPr>
      <w:r>
        <w:rPr>
          <w:rFonts w:hint="eastAsia"/>
        </w:rPr>
        <w:t>运作和管理</w:t>
      </w:r>
    </w:p>
    <w:p w14:paraId="01C9F4DF" w14:textId="5BDE1539" w:rsidR="005D70A3" w:rsidRDefault="003327A3" w:rsidP="003327A3">
      <w:pPr>
        <w:ind w:firstLine="420"/>
      </w:pPr>
      <w:r>
        <w:rPr>
          <w:rFonts w:hint="eastAsia"/>
        </w:rPr>
        <w:t>首先关于前文的双向选择，在长时间运行</w:t>
      </w:r>
      <w:r w:rsidR="00475F2D">
        <w:rPr>
          <w:rFonts w:hint="eastAsia"/>
        </w:rPr>
        <w:t>积累一定数据</w:t>
      </w:r>
      <w:r>
        <w:rPr>
          <w:rFonts w:hint="eastAsia"/>
        </w:rPr>
        <w:t>后可以借由数据分析对老人、志愿者进行大数据分析，从而得出每个老人长期所需的服务方向和志愿者们的擅长服务方向，使被服务方老人和志愿者可以做到更好的适配。</w:t>
      </w:r>
    </w:p>
    <w:p w14:paraId="71E10731" w14:textId="5663DCA1" w:rsidR="0046347C" w:rsidRDefault="0046347C" w:rsidP="003327A3">
      <w:pPr>
        <w:ind w:firstLine="420"/>
        <w:rPr>
          <w:rFonts w:hint="eastAsia"/>
        </w:rPr>
      </w:pPr>
      <w:r>
        <w:rPr>
          <w:rFonts w:hint="eastAsia"/>
        </w:rPr>
        <w:t>首先，被服务老人如果需要志愿服务，应当提前一周向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组管理人员提出申请，考虑到可能存在不愿申请的问题，我司运作方式将会添加主动统计方式，每周一统计，统计当周表示不需要志愿服务的老年人总数，再要求并未选择拒绝的老年人群进行一定需求服务方向描述，收集完</w:t>
      </w:r>
      <w:proofErr w:type="gramStart"/>
      <w:r>
        <w:rPr>
          <w:rFonts w:hint="eastAsia"/>
        </w:rPr>
        <w:t>需服务</w:t>
      </w:r>
      <w:proofErr w:type="gramEnd"/>
      <w:r>
        <w:rPr>
          <w:rFonts w:hint="eastAsia"/>
        </w:rPr>
        <w:t>人数、</w:t>
      </w:r>
      <w:proofErr w:type="gramStart"/>
      <w:r>
        <w:rPr>
          <w:rFonts w:hint="eastAsia"/>
        </w:rPr>
        <w:t>需服务</w:t>
      </w:r>
      <w:proofErr w:type="gramEnd"/>
      <w:r>
        <w:rPr>
          <w:rFonts w:hint="eastAsia"/>
        </w:rPr>
        <w:t>方向后，管理人员会在</w:t>
      </w:r>
      <w:proofErr w:type="gramStart"/>
      <w:r>
        <w:rPr>
          <w:rFonts w:hint="eastAsia"/>
        </w:rPr>
        <w:t>我项目官</w:t>
      </w:r>
      <w:proofErr w:type="gramEnd"/>
      <w:r>
        <w:rPr>
          <w:rFonts w:hint="eastAsia"/>
        </w:rPr>
        <w:t>网上放出招募贴，同时通告合作的青年志愿者组织，尽快招募齐备志愿者，数量不足者以护工补替。志愿服务当天，志愿者需要进行签到，其后再提供志愿服务。</w:t>
      </w:r>
    </w:p>
    <w:p w14:paraId="560C3A7F" w14:textId="3C49541B" w:rsidR="003327A3" w:rsidRDefault="003327A3" w:rsidP="003327A3">
      <w:pPr>
        <w:ind w:firstLine="420"/>
      </w:pPr>
      <w:r>
        <w:rPr>
          <w:rFonts w:hint="eastAsia"/>
        </w:rPr>
        <w:t>当</w:t>
      </w:r>
      <w:r w:rsidR="008C39BE">
        <w:rPr>
          <w:rFonts w:hint="eastAsia"/>
        </w:rPr>
        <w:t>志愿</w:t>
      </w:r>
      <w:r>
        <w:rPr>
          <w:rFonts w:hint="eastAsia"/>
        </w:rPr>
        <w:t>服务</w:t>
      </w:r>
      <w:r w:rsidR="0046347C">
        <w:rPr>
          <w:rFonts w:hint="eastAsia"/>
        </w:rPr>
        <w:t>结束</w:t>
      </w:r>
      <w:r>
        <w:rPr>
          <w:rFonts w:hint="eastAsia"/>
        </w:rPr>
        <w:t>后，应当允许被服务方对志愿者服务进行评分，</w:t>
      </w:r>
      <w:r w:rsidR="008A29FC" w:rsidRPr="008A29FC">
        <w:rPr>
          <w:rFonts w:hint="eastAsia"/>
          <w:color w:val="FFFF00"/>
        </w:rPr>
        <w:t>（服务评价标准表</w:t>
      </w:r>
      <w:r w:rsidR="008A29FC">
        <w:rPr>
          <w:rFonts w:hint="eastAsia"/>
        </w:rPr>
        <w:t>）</w:t>
      </w:r>
      <w:r>
        <w:rPr>
          <w:rFonts w:hint="eastAsia"/>
        </w:rPr>
        <w:t>同时允许志愿者对</w:t>
      </w:r>
      <w:r w:rsidR="00E05205">
        <w:rPr>
          <w:rFonts w:hint="eastAsia"/>
        </w:rPr>
        <w:t>此次志愿服务</w:t>
      </w:r>
      <w:r>
        <w:rPr>
          <w:rFonts w:hint="eastAsia"/>
        </w:rPr>
        <w:t>进行评分，</w:t>
      </w:r>
      <w:r w:rsidR="00475F2D">
        <w:rPr>
          <w:rFonts w:hint="eastAsia"/>
        </w:rPr>
        <w:t>并</w:t>
      </w:r>
      <w:r>
        <w:rPr>
          <w:rFonts w:hint="eastAsia"/>
        </w:rPr>
        <w:t>提交意见反馈。</w:t>
      </w:r>
      <w:r w:rsidR="00475F2D">
        <w:rPr>
          <w:rFonts w:hint="eastAsia"/>
        </w:rPr>
        <w:t>我们将会由这些评分、意见反馈以及我们自身的相关记录为老人订制相关服务，寻求相关方面能力较为优秀的护工/志愿者进行服务和帮助。</w:t>
      </w:r>
    </w:p>
    <w:p w14:paraId="7EB855C5" w14:textId="23B4B35F" w:rsidR="008C39BE" w:rsidRDefault="00475F2D" w:rsidP="0058263D">
      <w:pPr>
        <w:widowControl/>
        <w:ind w:firstLine="420"/>
        <w:jc w:val="left"/>
      </w:pPr>
      <w:r>
        <w:rPr>
          <w:rFonts w:hint="eastAsia"/>
        </w:rPr>
        <w:t>在实际的运作中，我们会协调志愿服务和护工专业服务的关系，形成较好的高低</w:t>
      </w:r>
      <w:r w:rsidR="0058263D">
        <w:rPr>
          <w:rFonts w:hint="eastAsia"/>
        </w:rPr>
        <w:t>搭</w:t>
      </w:r>
      <w:r>
        <w:rPr>
          <w:rFonts w:hint="eastAsia"/>
        </w:rPr>
        <w:t>配。在管理志愿者时，会尽量利用我司开发的专用管理信息系统，对每一名志愿者的服务时长、志愿沟通、志愿安全等方面做出良好保障。同时，为时时刻刻保障老人的身体安全</w:t>
      </w:r>
      <w:r>
        <w:rPr>
          <w:rFonts w:hint="eastAsia"/>
        </w:rPr>
        <w:lastRenderedPageBreak/>
        <w:t>（避免万一），我们会建议老年人穿戴可穿戴设备，并且由我们进行数据管理和保存，时时刻刻确保老人的身体状态处于正常</w:t>
      </w:r>
      <w:r w:rsidR="009078F4">
        <w:rPr>
          <w:rFonts w:hint="eastAsia"/>
        </w:rPr>
        <w:t>。</w:t>
      </w:r>
    </w:p>
    <w:p w14:paraId="66521329" w14:textId="748E6236" w:rsidR="0058263D" w:rsidRPr="0058263D" w:rsidRDefault="0058263D" w:rsidP="0058263D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服务中心每天按照固定时</w:t>
      </w:r>
      <w:proofErr w:type="gramStart"/>
      <w:r>
        <w:rPr>
          <w:rFonts w:hint="eastAsia"/>
        </w:rPr>
        <w:t>长加以</w:t>
      </w:r>
      <w:proofErr w:type="gramEnd"/>
      <w:r>
        <w:rPr>
          <w:rFonts w:hint="eastAsia"/>
        </w:rPr>
        <w:t>开放，在服务中心的建设上，应当注重和保险公司以及当地政府进行合作。</w:t>
      </w:r>
      <w:r w:rsidR="007776F0">
        <w:rPr>
          <w:rFonts w:hint="eastAsia"/>
        </w:rPr>
        <w:t>服务中心每天按照固定时间段进行开放，按照固定频率组织活动，例如老年人交友或者大规模文娱活动，同时管理节点也可设于服务中心。</w:t>
      </w:r>
    </w:p>
    <w:p w14:paraId="50DA7611" w14:textId="51AD6FB7" w:rsidR="000C5309" w:rsidRDefault="009078F4" w:rsidP="007776F0">
      <w:pPr>
        <w:pStyle w:val="3"/>
        <w:numPr>
          <w:ilvl w:val="0"/>
          <w:numId w:val="2"/>
        </w:numPr>
      </w:pPr>
      <w:r>
        <w:rPr>
          <w:rFonts w:hint="eastAsia"/>
        </w:rPr>
        <w:t>时间银行运作</w:t>
      </w:r>
    </w:p>
    <w:p w14:paraId="05A3B306" w14:textId="642C6334" w:rsidR="007776F0" w:rsidRDefault="007776F0" w:rsidP="007776F0">
      <w:pPr>
        <w:ind w:firstLine="420"/>
      </w:pPr>
      <w:r>
        <w:rPr>
          <w:rFonts w:hint="eastAsia"/>
        </w:rPr>
        <w:t>在志愿者服务后，我们会将志愿者服务的时长和性质作为</w:t>
      </w:r>
      <w:r w:rsidRPr="007776F0">
        <w:rPr>
          <w:rFonts w:hint="eastAsia"/>
          <w:color w:val="FFFF00"/>
        </w:rPr>
        <w:t>记录</w:t>
      </w:r>
      <w:r>
        <w:rPr>
          <w:rFonts w:hint="eastAsia"/>
        </w:rPr>
        <w:t>，记录在我们的时间银行当中，</w:t>
      </w:r>
      <w:r w:rsidR="00A05A27">
        <w:rPr>
          <w:rFonts w:hint="eastAsia"/>
        </w:rPr>
        <w:t>并且加以积累。为了避免使用积分制等类货币形式产生令人尴尬的通货膨胀情况，所以在</w:t>
      </w:r>
      <w:proofErr w:type="gramStart"/>
      <w:r w:rsidR="00A05A27">
        <w:rPr>
          <w:rFonts w:hint="eastAsia"/>
        </w:rPr>
        <w:t>本时间</w:t>
      </w:r>
      <w:proofErr w:type="gramEnd"/>
      <w:r w:rsidR="00A05A27">
        <w:rPr>
          <w:rFonts w:hint="eastAsia"/>
        </w:rPr>
        <w:t>银行中，积累的时间并不能流通，不同等级的时间积累量也不能相互兑换，具体而言，志愿者服务数据会存储于我们的数据库当中，在志愿者年老时，可以通过提取数据库中的存储时间来换成等量/或者</w:t>
      </w:r>
      <w:proofErr w:type="gramStart"/>
      <w:r w:rsidR="00A05A27">
        <w:rPr>
          <w:rFonts w:hint="eastAsia"/>
        </w:rPr>
        <w:t>不</w:t>
      </w:r>
      <w:proofErr w:type="gramEnd"/>
      <w:r w:rsidR="00A05A27">
        <w:rPr>
          <w:rFonts w:hint="eastAsia"/>
        </w:rPr>
        <w:t>等量的服务时长，服务时长按照等级划分的不同</w:t>
      </w:r>
      <w:r w:rsidR="0046347C">
        <w:rPr>
          <w:rFonts w:hint="eastAsia"/>
        </w:rPr>
        <w:t>，亦只能兑换相同等级内的服务。</w:t>
      </w:r>
    </w:p>
    <w:p w14:paraId="15E6A21A" w14:textId="6FA355A0" w:rsidR="008A29FC" w:rsidRDefault="008A29FC" w:rsidP="007776F0">
      <w:pPr>
        <w:ind w:firstLine="420"/>
      </w:pPr>
      <w:r>
        <w:rPr>
          <w:rFonts w:hint="eastAsia"/>
        </w:rPr>
        <w:t>服务计时采用进一法，以半小时为单位，</w:t>
      </w:r>
      <w:proofErr w:type="gramStart"/>
      <w:r>
        <w:rPr>
          <w:rFonts w:hint="eastAsia"/>
        </w:rPr>
        <w:t>若服务</w:t>
      </w:r>
      <w:proofErr w:type="gramEnd"/>
      <w:r>
        <w:rPr>
          <w:rFonts w:hint="eastAsia"/>
        </w:rPr>
        <w:t>时长超过一小时而不足一个半小时者，按照一个半小时计算。被服务时长计时也采用类似方法，即被</w:t>
      </w:r>
      <w:r>
        <w:rPr>
          <w:rFonts w:hint="eastAsia"/>
        </w:rPr>
        <w:t>服务时长超过一小时而不足一个半小时者，</w:t>
      </w:r>
      <w:r>
        <w:rPr>
          <w:rFonts w:hint="eastAsia"/>
        </w:rPr>
        <w:t>按照一个半小时计算。</w:t>
      </w:r>
    </w:p>
    <w:p w14:paraId="6818D003" w14:textId="08BC0A2E" w:rsidR="008A29FC" w:rsidRPr="007776F0" w:rsidRDefault="008A29FC" w:rsidP="007776F0">
      <w:pPr>
        <w:ind w:firstLine="420"/>
        <w:rPr>
          <w:rFonts w:hint="eastAsia"/>
        </w:rPr>
      </w:pPr>
      <w:r>
        <w:rPr>
          <w:rFonts w:hint="eastAsia"/>
        </w:rPr>
        <w:t>关于第一代运作，考虑到第一代老人并无时长积累，所以对第一代老人，暂不推行兑换服务，转由我司统一进行定期免费服务，当然，免费服务频率较低，而且在之后兑换制度开放后也会加以组织免费志愿服务，用以保证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之公益性。</w:t>
      </w:r>
    </w:p>
    <w:sectPr w:rsidR="008A29FC" w:rsidRPr="00777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ell" w:date="2020-04-12T16:11:00Z" w:initials="d">
    <w:p w14:paraId="33476805" w14:textId="0B1B2725" w:rsidR="00581944" w:rsidRDefault="005819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我认为，我方的志愿服务应当可以兑换专业化服务，只要控制好汇率即可，关于志愿服务和专业化服务，以及不同服务之间的兑换比，需要和肖同学进行协商。</w:t>
      </w:r>
    </w:p>
  </w:comment>
  <w:comment w:id="1" w:author="黄 承靖" w:date="2020-04-12T18:43:00Z" w:initials="黄">
    <w:p w14:paraId="22DB51F7" w14:textId="6C3575EA" w:rsidR="006E028A" w:rsidRDefault="006E028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我也觉得这个地方可以确定一下兑换标准，或许可以做一个示例表</w:t>
      </w:r>
    </w:p>
  </w:comment>
  <w:comment w:id="2" w:author="dell" w:date="2020-04-13T16:54:00Z" w:initials="d">
    <w:p w14:paraId="724F54ED" w14:textId="564C8BC5" w:rsidR="00E05205" w:rsidRDefault="00E052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需商讨</w:t>
      </w:r>
    </w:p>
  </w:comment>
  <w:comment w:id="5" w:author="dell" w:date="2020-04-12T16:50:00Z" w:initials="d">
    <w:p w14:paraId="4BA318D2" w14:textId="60E01A5A" w:rsidR="00581944" w:rsidRDefault="005819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别忘了写</w:t>
      </w:r>
    </w:p>
  </w:comment>
  <w:comment w:id="6" w:author="黄 承靖" w:date="2020-04-12T18:59:00Z" w:initials="黄">
    <w:p w14:paraId="0B54D544" w14:textId="242D765E" w:rsidR="00C00327" w:rsidRDefault="00C0032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我觉得这个地方可以强调一下志愿者的性格</w:t>
      </w:r>
      <w:r w:rsidR="009B149F">
        <w:rPr>
          <w:rFonts w:hint="eastAsia"/>
        </w:rPr>
        <w:t>之类的考察，比如上次肖同学说的良善问卷，然后确定一定的标准</w:t>
      </w:r>
    </w:p>
  </w:comment>
  <w:comment w:id="7" w:author="dell" w:date="2020-04-13T16:56:00Z" w:initials="d">
    <w:p w14:paraId="59CE14F3" w14:textId="7DE30C89" w:rsidR="00E05205" w:rsidRDefault="00E052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此处存疑</w:t>
      </w:r>
    </w:p>
  </w:comment>
  <w:comment w:id="8" w:author="dell" w:date="2020-04-12T16:21:00Z" w:initials="d">
    <w:p w14:paraId="3D80C522" w14:textId="0F7B5807" w:rsidR="00581944" w:rsidRPr="00F26DD5" w:rsidRDefault="00581944" w:rsidP="00F26DD5">
      <w:r>
        <w:rPr>
          <w:rStyle w:val="a4"/>
        </w:rPr>
        <w:annotationRef/>
      </w:r>
      <w:r>
        <w:rPr>
          <w:rFonts w:hint="eastAsia"/>
        </w:rPr>
        <w:t>（在本系统中参加过服务，自行显示，无需志愿者提供），相当于一份简历。</w:t>
      </w:r>
    </w:p>
  </w:comment>
  <w:comment w:id="9" w:author="dell" w:date="2020-04-12T16:25:00Z" w:initials="d">
    <w:p w14:paraId="1EF4C430" w14:textId="77F0527B" w:rsidR="00581944" w:rsidRDefault="00581944">
      <w:pPr>
        <w:pStyle w:val="a5"/>
      </w:pPr>
      <w:r>
        <w:rPr>
          <w:rStyle w:val="a4"/>
        </w:rPr>
        <w:annotationRef/>
      </w:r>
      <w:proofErr w:type="gramStart"/>
      <w:r>
        <w:rPr>
          <w:rFonts w:hint="eastAsia"/>
        </w:rPr>
        <w:t>写时间</w:t>
      </w:r>
      <w:proofErr w:type="gramEnd"/>
      <w:r>
        <w:rPr>
          <w:rFonts w:hint="eastAsia"/>
        </w:rPr>
        <w:t>银行注意这里的运作。</w:t>
      </w:r>
    </w:p>
  </w:comment>
  <w:comment w:id="10" w:author="dell" w:date="2020-04-12T16:28:00Z" w:initials="d">
    <w:p w14:paraId="75C070F6" w14:textId="41B014DB" w:rsidR="00581944" w:rsidRDefault="005819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评分分析可以作为一个增色点。</w:t>
      </w:r>
    </w:p>
  </w:comment>
  <w:comment w:id="11" w:author="黄 承靖" w:date="2020-04-12T19:04:00Z" w:initials="黄">
    <w:p w14:paraId="0774E2ED" w14:textId="4FC6C033" w:rsidR="009B149F" w:rsidRDefault="009B149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同意哈哈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或许可以有个考评表之类的？</w:t>
      </w:r>
    </w:p>
  </w:comment>
  <w:comment w:id="12" w:author="黄 承靖" w:date="2020-04-12T19:08:00Z" w:initials="黄">
    <w:p w14:paraId="2FF4D513" w14:textId="0DB19D75" w:rsidR="00C77840" w:rsidRDefault="00C7784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可以简单提一下，由谁培训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3476805" w15:done="0"/>
  <w15:commentEx w15:paraId="22DB51F7" w15:paraIdParent="33476805" w15:done="0"/>
  <w15:commentEx w15:paraId="724F54ED" w15:paraIdParent="33476805" w15:done="0"/>
  <w15:commentEx w15:paraId="4BA318D2" w15:done="1"/>
  <w15:commentEx w15:paraId="0B54D544" w15:done="0"/>
  <w15:commentEx w15:paraId="59CE14F3" w15:paraIdParent="0B54D544" w15:done="0"/>
  <w15:commentEx w15:paraId="3D80C522" w15:done="1"/>
  <w15:commentEx w15:paraId="1EF4C430" w15:done="1"/>
  <w15:commentEx w15:paraId="75C070F6" w15:done="0"/>
  <w15:commentEx w15:paraId="0774E2ED" w15:paraIdParent="75C070F6" w15:done="0"/>
  <w15:commentEx w15:paraId="2FF4D51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3476805" w16cid:durableId="223DBC38"/>
  <w16cid:commentId w16cid:paraId="22DB51F7" w16cid:durableId="223DDFE4"/>
  <w16cid:commentId w16cid:paraId="724F54ED" w16cid:durableId="223F17C4"/>
  <w16cid:commentId w16cid:paraId="4BA318D2" w16cid:durableId="223DC572"/>
  <w16cid:commentId w16cid:paraId="0B54D544" w16cid:durableId="223DE3AA"/>
  <w16cid:commentId w16cid:paraId="59CE14F3" w16cid:durableId="223F183F"/>
  <w16cid:commentId w16cid:paraId="3D80C522" w16cid:durableId="223DBE8F"/>
  <w16cid:commentId w16cid:paraId="1EF4C430" w16cid:durableId="223DBF8F"/>
  <w16cid:commentId w16cid:paraId="75C070F6" w16cid:durableId="223DC025"/>
  <w16cid:commentId w16cid:paraId="0774E2ED" w16cid:durableId="223DE4C9"/>
  <w16cid:commentId w16cid:paraId="2FF4D513" w16cid:durableId="223DE5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77FC4" w14:textId="77777777" w:rsidR="004325A0" w:rsidRDefault="004325A0" w:rsidP="006A43D7">
      <w:r>
        <w:separator/>
      </w:r>
    </w:p>
  </w:endnote>
  <w:endnote w:type="continuationSeparator" w:id="0">
    <w:p w14:paraId="6CBE846D" w14:textId="77777777" w:rsidR="004325A0" w:rsidRDefault="004325A0" w:rsidP="006A4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D0240" w14:textId="77777777" w:rsidR="004325A0" w:rsidRDefault="004325A0" w:rsidP="006A43D7">
      <w:r>
        <w:separator/>
      </w:r>
    </w:p>
  </w:footnote>
  <w:footnote w:type="continuationSeparator" w:id="0">
    <w:p w14:paraId="762CEA44" w14:textId="77777777" w:rsidR="004325A0" w:rsidRDefault="004325A0" w:rsidP="006A4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103E1"/>
    <w:multiLevelType w:val="hybridMultilevel"/>
    <w:tmpl w:val="407889A2"/>
    <w:lvl w:ilvl="0" w:tplc="7646F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FC675D"/>
    <w:multiLevelType w:val="hybridMultilevel"/>
    <w:tmpl w:val="4CACEA36"/>
    <w:lvl w:ilvl="0" w:tplc="A2CE4B3A">
      <w:start w:val="1"/>
      <w:numFmt w:val="decimal"/>
      <w:lvlText w:val="（%1）"/>
      <w:lvlJc w:val="left"/>
      <w:pPr>
        <w:ind w:left="828" w:hanging="82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ll">
    <w15:presenceInfo w15:providerId="None" w15:userId="dell"/>
  </w15:person>
  <w15:person w15:author="黄 承靖">
    <w15:presenceInfo w15:providerId="Windows Live" w15:userId="718aeff7992d0c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F2"/>
    <w:rsid w:val="000C5309"/>
    <w:rsid w:val="000D5B25"/>
    <w:rsid w:val="002B5683"/>
    <w:rsid w:val="003327A3"/>
    <w:rsid w:val="003B2BF2"/>
    <w:rsid w:val="003D0422"/>
    <w:rsid w:val="003F7081"/>
    <w:rsid w:val="004325A0"/>
    <w:rsid w:val="0046347C"/>
    <w:rsid w:val="00475F2D"/>
    <w:rsid w:val="005670BA"/>
    <w:rsid w:val="00581944"/>
    <w:rsid w:val="0058263D"/>
    <w:rsid w:val="005A088C"/>
    <w:rsid w:val="005D70A3"/>
    <w:rsid w:val="006A43D7"/>
    <w:rsid w:val="006E028A"/>
    <w:rsid w:val="00703334"/>
    <w:rsid w:val="007776F0"/>
    <w:rsid w:val="0089300F"/>
    <w:rsid w:val="008A29FC"/>
    <w:rsid w:val="008C39BE"/>
    <w:rsid w:val="009078F4"/>
    <w:rsid w:val="00982FFB"/>
    <w:rsid w:val="009A1CFB"/>
    <w:rsid w:val="009B149F"/>
    <w:rsid w:val="00A05A27"/>
    <w:rsid w:val="00AD15F7"/>
    <w:rsid w:val="00C00327"/>
    <w:rsid w:val="00C7587D"/>
    <w:rsid w:val="00C77840"/>
    <w:rsid w:val="00E05205"/>
    <w:rsid w:val="00E0582C"/>
    <w:rsid w:val="00E64104"/>
    <w:rsid w:val="00EC125B"/>
    <w:rsid w:val="00ED2F53"/>
    <w:rsid w:val="00EF09F2"/>
    <w:rsid w:val="00F2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C8078"/>
  <w15:chartTrackingRefBased/>
  <w15:docId w15:val="{104842D6-EE0E-4778-AD53-F9BEFC07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2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6D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2B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2B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2BF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B2BF2"/>
    <w:rPr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F26DD5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26DD5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26DD5"/>
  </w:style>
  <w:style w:type="paragraph" w:styleId="a7">
    <w:name w:val="annotation subject"/>
    <w:basedOn w:val="a5"/>
    <w:next w:val="a5"/>
    <w:link w:val="a8"/>
    <w:uiPriority w:val="99"/>
    <w:semiHidden/>
    <w:unhideWhenUsed/>
    <w:rsid w:val="00F26DD5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26DD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26DD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6DD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26D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Revision"/>
    <w:hidden/>
    <w:uiPriority w:val="99"/>
    <w:semiHidden/>
    <w:rsid w:val="003D0422"/>
  </w:style>
  <w:style w:type="paragraph" w:styleId="ac">
    <w:name w:val="header"/>
    <w:basedOn w:val="a"/>
    <w:link w:val="ad"/>
    <w:uiPriority w:val="99"/>
    <w:unhideWhenUsed/>
    <w:rsid w:val="006A4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6A43D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6A4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6A43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2020-04-19T13:41:00Z</dcterms:created>
  <dcterms:modified xsi:type="dcterms:W3CDTF">2020-04-19T13:41:00Z</dcterms:modified>
</cp:coreProperties>
</file>